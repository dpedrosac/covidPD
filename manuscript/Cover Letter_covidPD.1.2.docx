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b w:val="false"/>
          <w:b w:val="false"/>
          <w:bCs w:val="false"/>
          <w:sz w:val="20"/>
          <w:szCs w:val="20"/>
        </w:rPr>
      </w:pPr>
      <w:r>
        <w:rPr>
          <w:rFonts w:ascii="Calibri" w:hAnsi="Calibri"/>
          <w:b w:val="false"/>
          <w:bCs w:val="false"/>
          <w:sz w:val="20"/>
          <w:szCs w:val="20"/>
          <w:rPrChange w:id="0" w:author="Unknown Author" w:date="2022-07-11T17:07:22Z">
            <w:rPr>
              <w:b/>
              <w:bCs/>
            </w:rPr>
          </w:rPrChange>
        </w:rPr>
        <w:t xml:space="preserve">Cover Letter </w:t>
      </w:r>
    </w:p>
    <w:p>
      <w:pPr>
        <w:pStyle w:val="Normal"/>
        <w:jc w:val="both"/>
        <w:rPr>
          <w:rFonts w:ascii="Calibri" w:hAnsi="Calibri"/>
          <w:b w:val="false"/>
          <w:b w:val="false"/>
          <w:bCs w:val="false"/>
          <w:sz w:val="20"/>
          <w:szCs w:val="20"/>
          <w:lang w:val="en-US"/>
        </w:rPr>
      </w:pPr>
      <w:r>
        <w:rPr>
          <w:rFonts w:ascii="Calibri" w:hAnsi="Calibri"/>
          <w:b w:val="false"/>
          <w:bCs w:val="false"/>
          <w:sz w:val="20"/>
          <w:szCs w:val="20"/>
          <w:lang w:val="en-US"/>
          <w:lang w:val="en-US"/>
          <w:rPrChange w:id="0" w:author="Unknown Author" w:date="2022-07-11T17:07:22Z">
            <w:rPr>
              <w:sz w:val="20"/>
            </w:rPr>
          </w:rPrChange>
        </w:rPr>
        <w:t>Dear Editors,</w:t>
      </w:r>
    </w:p>
    <w:p>
      <w:pPr>
        <w:pStyle w:val="Normal"/>
        <w:jc w:val="both"/>
        <w:rPr>
          <w:rFonts w:ascii="Calibri" w:hAnsi="Calibri"/>
          <w:b w:val="false"/>
          <w:b w:val="false"/>
          <w:bCs w:val="false"/>
          <w:sz w:val="20"/>
          <w:szCs w:val="20"/>
        </w:rPr>
      </w:pPr>
      <w:ins w:id="2" w:author="Unknown Author" w:date="2022-07-11T17:01:34Z">
        <w:r>
          <w:rPr>
            <w:rFonts w:ascii="Calibri" w:hAnsi="Calibri"/>
            <w:b w:val="false"/>
            <w:bCs w:val="false"/>
            <w:sz w:val="20"/>
            <w:szCs w:val="20"/>
            <w:lang w:val="en-US"/>
          </w:rPr>
          <w:t xml:space="preserve">It is with great pleasure that we submit to you </w:t>
        </w:r>
      </w:ins>
      <w:del w:id="3" w:author="Unknown Author" w:date="2022-07-11T16:50:52Z">
        <w:r>
          <w:rPr>
            <w:rFonts w:ascii="Calibri" w:hAnsi="Calibri"/>
            <w:b w:val="false"/>
            <w:bCs w:val="false"/>
            <w:sz w:val="20"/>
            <w:szCs w:val="20"/>
            <w:lang w:val="en-US"/>
          </w:rPr>
          <w:delText xml:space="preserve">our manuscript </w:delText>
        </w:r>
      </w:del>
      <w:del w:id="4" w:author="Unknown Author" w:date="2022-07-11T16:50:58Z">
        <w:r>
          <w:rPr>
            <w:rFonts w:ascii="Calibri" w:hAnsi="Calibri"/>
            <w:b w:val="false"/>
            <w:bCs w:val="false"/>
            <w:sz w:val="20"/>
            <w:szCs w:val="20"/>
            <w:lang w:val="en-US"/>
          </w:rPr>
          <w:delText xml:space="preserve">“Impact of COVID-19 Pandemic on Perceived Access and Quality of Care in German People with Parkinson's Disease”. </w:delText>
        </w:r>
      </w:del>
      <w:moveFrom w:id="5" w:author="Unknown Author" w:date="2022-07-11T17:01:44Z">
        <w:r>
          <w:rPr>
            <w:rFonts w:ascii="Calibri" w:hAnsi="Calibri"/>
            <w:b w:val="false"/>
            <w:bCs w:val="false"/>
            <w:sz w:val="20"/>
            <w:szCs w:val="20"/>
            <w:lang w:val="en-US"/>
          </w:rPr>
          <w:t xml:space="preserve">It  summarises  </w:t>
        </w:r>
      </w:moveFrom>
      <w:del w:id="6" w:author="Unknown Author" w:date="2022-07-11T17:01:47Z">
        <w:r>
          <w:rPr>
            <w:rFonts w:ascii="Calibri" w:hAnsi="Calibri"/>
            <w:b w:val="false"/>
            <w:bCs w:val="false"/>
            <w:sz w:val="20"/>
            <w:szCs w:val="20"/>
            <w:lang w:val="en-US"/>
          </w:rPr>
          <w:delText xml:space="preserve">the </w:delText>
        </w:r>
      </w:del>
      <w:r>
        <w:rPr>
          <w:rFonts w:ascii="Calibri" w:hAnsi="Calibri"/>
          <w:rFonts w:ascii="Calibri" w:hAnsi="Calibri"/>
          <w:b w:val="false"/>
          <w:bCs w:val="false"/>
          <w:sz w:val="20"/>
          <w:szCs w:val="20"/>
          <w:lang w:val="en-US"/>
          <w:lang w:val="en-US"/>
          <w:rPrChange w:id="0" w:author="Unknown Author" w:date="2022-07-11T17:07:22Z">
            <w:rPr>
              <w:sz w:val="20"/>
              <w:b/>
              <w:szCs w:val="20"/>
              <w:bCs/>
            </w:rPr>
          </w:rPrChange>
        </w:rPr>
        <w:t xml:space="preserve">results from an anonymous online survey </w:t>
      </w:r>
      <w:del w:id="8" w:author="Unknown Author" w:date="2022-07-11T16:56:35Z">
        <w:r>
          <w:rPr>
            <w:rFonts w:ascii="Calibri" w:hAnsi="Calibri"/>
            <w:b w:val="false"/>
            <w:bCs w:val="false"/>
            <w:sz w:val="20"/>
            <w:szCs w:val="20"/>
            <w:lang w:val="en-US"/>
          </w:rPr>
          <w:delText xml:space="preserve">distributed among German </w:delText>
        </w:r>
      </w:del>
      <w:del w:id="9" w:author="Unknown Author" w:date="2022-07-11T16:51:22Z">
        <w:r>
          <w:rPr>
            <w:rFonts w:ascii="Calibri" w:hAnsi="Calibri"/>
            <w:b w:val="false"/>
            <w:bCs w:val="false"/>
            <w:sz w:val="20"/>
            <w:szCs w:val="20"/>
            <w:lang w:val="en-US"/>
          </w:rPr>
          <w:delText>people</w:delText>
        </w:r>
      </w:del>
      <w:r>
        <w:rPr>
          <w:rFonts w:ascii="Calibri" w:hAnsi="Calibri"/>
          <w:b w:val="false"/>
          <w:bCs w:val="false"/>
          <w:sz w:val="20"/>
          <w:szCs w:val="20"/>
          <w:lang w:val="en-US"/>
          <w:lang w:val="en-US"/>
          <w:rPrChange w:id="0" w:author="Unknown Author" w:date="2022-07-11T17:07:22Z">
            <w:rPr>
              <w:sz w:val="20"/>
            </w:rPr>
          </w:rPrChange>
        </w:rPr>
        <w:t xml:space="preserve"> with Parkinson´s disease (PD) </w:t>
      </w:r>
      <w:ins w:id="11" w:author="Unknown Author" w:date="2022-07-11T16:51:26Z">
        <w:r>
          <w:rPr>
            <w:rFonts w:ascii="Calibri" w:hAnsi="Calibri"/>
            <w:b w:val="false"/>
            <w:bCs w:val="false"/>
            <w:sz w:val="20"/>
            <w:szCs w:val="20"/>
            <w:lang w:val="en-US"/>
          </w:rPr>
          <w:t xml:space="preserve">at an early stage of the pandemic </w:t>
        </w:r>
      </w:ins>
      <w:del w:id="12" w:author="Unknown Author" w:date="2022-07-11T16:51:37Z">
        <w:r>
          <w:rPr>
            <w:rFonts w:ascii="Calibri" w:hAnsi="Calibri"/>
            <w:b w:val="false"/>
            <w:bCs w:val="false"/>
            <w:sz w:val="20"/>
            <w:szCs w:val="20"/>
            <w:lang w:val="en-US"/>
          </w:rPr>
          <w:delText xml:space="preserve"> </w:delText>
        </w:r>
      </w:del>
      <w:r>
        <w:rPr>
          <w:rFonts w:ascii="Calibri" w:hAnsi="Calibri"/>
          <w:b w:val="false"/>
          <w:bCs w:val="false"/>
          <w:sz w:val="20"/>
          <w:szCs w:val="20"/>
          <w:lang w:val="en-US"/>
        </w:rPr>
        <w:t xml:space="preserve">and with respect to their care before </w:t>
      </w:r>
      <w:r>
        <w:rPr>
          <w:rFonts w:ascii="Calibri" w:hAnsi="Calibri"/>
          <w:b w:val="false"/>
          <w:bCs w:val="false"/>
          <w:sz w:val="20"/>
          <w:szCs w:val="20"/>
          <w:lang w:val="en-US"/>
        </w:rPr>
        <w:t xml:space="preserve">its </w:t>
      </w:r>
      <w:r>
        <w:rPr>
          <w:rFonts w:ascii="Calibri" w:hAnsi="Calibri"/>
          <w:b w:val="false"/>
          <w:bCs w:val="false"/>
          <w:sz w:val="20"/>
          <w:szCs w:val="20"/>
          <w:lang w:val="en-US"/>
        </w:rPr>
        <w:t>onset</w:t>
      </w:r>
      <w:r>
        <w:rPr>
          <w:rFonts w:ascii="Calibri" w:hAnsi="Calibri"/>
          <w:b w:val="false"/>
          <w:bCs w:val="false"/>
          <w:sz w:val="20"/>
          <w:szCs w:val="20"/>
          <w:lang w:val="en-US"/>
          <w:lang w:val="en-US"/>
          <w:rPrChange w:id="0" w:author="Unknown Author" w:date="2022-07-11T17:07:22Z">
            <w:rPr>
              <w:sz w:val="20"/>
            </w:rPr>
          </w:rPrChange>
        </w:rPr>
        <w:t>.</w:t>
      </w:r>
    </w:p>
    <w:p>
      <w:pPr>
        <w:pStyle w:val="Normal"/>
        <w:jc w:val="both"/>
        <w:rPr>
          <w:rFonts w:ascii="Calibri" w:hAnsi="Calibri"/>
          <w:ins w:id="44" w:author="Unknown Author" w:date="2022-07-11T16:59:09Z"/>
          <w:b w:val="false"/>
          <w:b w:val="false"/>
          <w:bCs w:val="false"/>
          <w:sz w:val="20"/>
          <w:szCs w:val="20"/>
        </w:rPr>
      </w:pPr>
      <w:moveTo w:id="14" w:author="Unknown Author" w:date="2022-07-11T16:52:35Z">
        <w:r>
          <w:rPr>
            <w:rFonts w:ascii="Calibri" w:hAnsi="Calibri"/>
            <w:b w:val="false"/>
            <w:bCs w:val="false"/>
            <w:sz w:val="20"/>
            <w:szCs w:val="20"/>
            <w:lang w:val="en-US"/>
          </w:rPr>
          <w:t xml:space="preserve">The </w:t>
        </w:r>
      </w:moveTo>
      <w:r>
        <w:rPr>
          <w:rFonts w:ascii="Calibri" w:hAnsi="Calibri"/>
          <w:rFonts w:ascii="Calibri" w:hAnsi="Calibri"/>
          <w:b w:val="false"/>
          <w:bCs w:val="false"/>
          <w:sz w:val="20"/>
          <w:szCs w:val="20"/>
          <w:lang w:val="en-US"/>
          <w:lang w:val="en-US"/>
          <w:rPrChange w:id="0" w:author="Unknown Author" w:date="2022-07-11T17:07:22Z">
            <w:rPr>
              <w:sz w:val="20"/>
              <w:b/>
              <w:szCs w:val="20"/>
              <w:bCs/>
            </w:rPr>
          </w:rPrChange>
        </w:rPr>
        <w:t>heterogeneous clinical presentation</w:t>
      </w:r>
      <w:ins w:id="16" w:author="Unknown Author" w:date="2022-07-11T16:52:43Z">
        <w:r>
          <w:rPr>
            <w:rFonts w:ascii="Calibri" w:hAnsi="Calibri"/>
            <w:b w:val="false"/>
            <w:bCs w:val="false"/>
            <w:sz w:val="20"/>
            <w:szCs w:val="20"/>
            <w:lang w:val="en-US"/>
          </w:rPr>
          <w:t xml:space="preserve"> </w:t>
        </w:r>
      </w:ins>
      <w:ins w:id="17" w:author="Unknown Author" w:date="2022-07-11T16:52:43Z">
        <w:r>
          <w:rPr>
            <w:rFonts w:ascii="Calibri" w:hAnsi="Calibri"/>
            <w:b w:val="false"/>
            <w:bCs w:val="false"/>
            <w:sz w:val="20"/>
            <w:szCs w:val="20"/>
            <w:lang w:val="en-US"/>
          </w:rPr>
          <w:t xml:space="preserve">of PD leads to </w:t>
        </w:r>
      </w:ins>
      <w:del w:id="18" w:author="Unknown Author" w:date="2022-07-11T16:52:52Z">
        <w:r>
          <w:rPr>
            <w:rFonts w:ascii="Calibri" w:hAnsi="Calibri"/>
            <w:b w:val="false"/>
            <w:bCs w:val="false"/>
            <w:sz w:val="20"/>
            <w:szCs w:val="20"/>
            <w:lang w:val="en-US"/>
          </w:rPr>
          <w:delText xml:space="preserve">distinct </w:delText>
        </w:r>
      </w:del>
      <w:r>
        <w:rPr>
          <w:rFonts w:ascii="Calibri" w:hAnsi="Calibri"/>
          <w:b w:val="false"/>
          <w:bCs w:val="false"/>
          <w:sz w:val="20"/>
          <w:szCs w:val="20"/>
          <w:lang w:val="en-US"/>
          <w:lang w:val="en-US"/>
          <w:rPrChange w:id="0" w:author="Unknown Author" w:date="2022-07-11T17:07:22Z">
            <w:rPr>
              <w:sz w:val="20"/>
            </w:rPr>
          </w:rPrChange>
        </w:rPr>
        <w:t xml:space="preserve">healthcare </w:t>
      </w:r>
      <w:moveFrom w:id="20" w:author="Unknown Author" w:date="2022-07-11T16:52:57Z">
        <w:r>
          <w:rPr>
            <w:rFonts w:ascii="Calibri" w:hAnsi="Calibri"/>
            <w:b w:val="false"/>
            <w:bCs w:val="false"/>
            <w:sz w:val="20"/>
            <w:szCs w:val="20"/>
            <w:lang w:val="en-US"/>
          </w:rPr>
          <w:t>needs</w:t>
        </w:r>
      </w:moveFrom>
      <w:ins w:id="21" w:author="Unknown Author" w:date="2022-07-11T17:02:24Z">
        <w:r>
          <w:rPr>
            <w:rFonts w:ascii="Calibri" w:hAnsi="Calibri"/>
            <w:b w:val="false"/>
            <w:bCs w:val="false"/>
            <w:sz w:val="20"/>
            <w:szCs w:val="20"/>
            <w:lang w:val="en-US"/>
          </w:rPr>
          <w:t xml:space="preserve"> </w:t>
        </w:r>
      </w:ins>
      <w:r>
        <w:rPr>
          <w:rFonts w:ascii="Calibri" w:hAnsi="Calibri"/>
          <w:b w:val="false"/>
          <w:bCs w:val="false"/>
          <w:sz w:val="20"/>
          <w:szCs w:val="20"/>
          <w:lang w:val="en-US"/>
          <w:lang w:val="en-US"/>
          <w:rPrChange w:id="0" w:author="Unknown Author" w:date="2022-07-11T17:07:22Z">
            <w:rPr>
              <w:sz w:val="20"/>
            </w:rPr>
          </w:rPrChange>
        </w:rPr>
        <w:t xml:space="preserve">during </w:t>
      </w:r>
      <w:del w:id="23" w:author="Unknown Author" w:date="2022-07-11T16:52:57Z">
        <w:r>
          <w:rPr>
            <w:rFonts w:ascii="Calibri" w:hAnsi="Calibri"/>
            <w:b w:val="false"/>
            <w:bCs w:val="false"/>
            <w:sz w:val="20"/>
            <w:szCs w:val="20"/>
            <w:lang w:val="en-US"/>
          </w:rPr>
          <w:delText xml:space="preserve">the </w:delText>
        </w:r>
      </w:del>
      <w:r>
        <w:rPr>
          <w:rFonts w:ascii="Calibri" w:hAnsi="Calibri"/>
          <w:b w:val="false"/>
          <w:bCs w:val="false"/>
          <w:sz w:val="20"/>
          <w:szCs w:val="20"/>
          <w:lang w:val="en-US"/>
          <w:lang w:val="en-US"/>
          <w:rPrChange w:id="0" w:author="Unknown Author" w:date="2022-07-11T17:07:22Z">
            <w:rPr>
              <w:sz w:val="20"/>
            </w:rPr>
          </w:rPrChange>
        </w:rPr>
        <w:t xml:space="preserve">illness. The COVID-19 pandemic, has added to the scarcity of health resources, </w:t>
      </w:r>
      <w:del w:id="25" w:author="Unknown Author" w:date="2022-07-11T16:53:14Z">
        <w:r>
          <w:rPr>
            <w:rFonts w:ascii="Calibri" w:hAnsi="Calibri"/>
            <w:b w:val="false"/>
            <w:bCs w:val="false"/>
            <w:sz w:val="20"/>
            <w:szCs w:val="20"/>
            <w:lang w:val="en-US"/>
          </w:rPr>
          <w:delText xml:space="preserve">with a special emphasis on </w:delText>
        </w:r>
      </w:del>
      <w:r>
        <w:rPr>
          <w:rFonts w:ascii="Calibri" w:hAnsi="Calibri"/>
          <w:rFonts w:ascii="Calibri" w:hAnsi="Calibri"/>
          <w:b w:val="false"/>
          <w:bCs w:val="false"/>
          <w:sz w:val="20"/>
          <w:szCs w:val="20"/>
          <w:lang w:val="en-US"/>
          <w:lang w:val="en-US"/>
          <w:rPrChange w:id="0" w:author="Unknown Author" w:date="2022-07-11T17:07:22Z">
            <w:rPr>
              <w:sz w:val="20"/>
              <w:b/>
              <w:szCs w:val="20"/>
              <w:bCs/>
            </w:rPr>
          </w:rPrChange>
        </w:rPr>
        <w:t>vulnerable groups, such as person´s with PD</w:t>
      </w:r>
      <w:ins w:id="27" w:author="Unknown Author" w:date="2022-07-11T16:53:40Z">
        <w:r>
          <w:rPr>
            <w:rFonts w:ascii="Calibri" w:hAnsi="Calibri"/>
            <w:b w:val="false"/>
            <w:bCs w:val="false"/>
            <w:sz w:val="20"/>
            <w:szCs w:val="20"/>
            <w:lang w:val="en-US"/>
          </w:rPr>
          <w:t>.</w:t>
        </w:r>
      </w:ins>
      <w:del w:id="28" w:author="Unknown Author" w:date="2022-07-11T16:53:39Z">
        <w:r>
          <w:rPr>
            <w:rFonts w:ascii="Calibri" w:hAnsi="Calibri"/>
            <w:b w:val="false"/>
            <w:bCs w:val="false"/>
            <w:sz w:val="20"/>
            <w:szCs w:val="20"/>
            <w:lang w:val="en-US"/>
          </w:rPr>
          <w:delText xml:space="preserve"> </w:delText>
        </w:r>
      </w:del>
      <w:del w:id="29" w:author="Unknown Author" w:date="2022-07-11T16:53:37Z">
        <w:r>
          <w:rPr>
            <w:rFonts w:ascii="Calibri" w:hAnsi="Calibri"/>
            <w:b w:val="false"/>
            <w:bCs w:val="false"/>
            <w:sz w:val="20"/>
            <w:szCs w:val="20"/>
            <w:lang w:val="en-US"/>
          </w:rPr>
          <w:delText>Yet, to the best of our knowledge it</w:delText>
        </w:r>
      </w:del>
      <w:r>
        <w:rPr>
          <w:rFonts w:ascii="Calibri" w:hAnsi="Calibri"/>
          <w:b w:val="false"/>
          <w:bCs w:val="false"/>
          <w:sz w:val="20"/>
          <w:szCs w:val="20"/>
          <w:lang w:val="en-US"/>
        </w:rPr>
        <w:t xml:space="preserve"> has not yet been investigated who was particularly affected </w:t>
      </w:r>
      <w:r>
        <w:rPr>
          <w:rFonts w:ascii="Calibri" w:hAnsi="Calibri"/>
          <w:b w:val="false"/>
          <w:bCs w:val="false"/>
          <w:sz w:val="20"/>
          <w:szCs w:val="20"/>
          <w:lang w:val="en-US"/>
        </w:rPr>
        <w:t xml:space="preserve">at early stages of </w:t>
      </w:r>
      <w:r>
        <w:rPr>
          <w:rFonts w:ascii="Calibri" w:hAnsi="Calibri"/>
          <w:b w:val="false"/>
          <w:bCs w:val="false"/>
          <w:sz w:val="20"/>
          <w:szCs w:val="20"/>
          <w:lang w:val="en-US"/>
        </w:rPr>
        <w:t xml:space="preserve">the pandemic, </w:t>
      </w:r>
      <w:r>
        <w:rPr>
          <w:rFonts w:ascii="Calibri" w:hAnsi="Calibri"/>
          <w:b w:val="false"/>
          <w:bCs w:val="false"/>
          <w:sz w:val="20"/>
          <w:szCs w:val="20"/>
          <w:lang w:val="en-US"/>
        </w:rPr>
        <w:t>this when vaccinations were not yet available</w:t>
      </w:r>
      <w:r>
        <w:rPr>
          <w:rFonts w:ascii="Calibri" w:hAnsi="Calibri"/>
          <w:b w:val="false"/>
          <w:bCs w:val="false"/>
          <w:sz w:val="20"/>
          <w:szCs w:val="20"/>
          <w:lang w:val="en-US"/>
        </w:rPr>
        <w:t xml:space="preserve">. In </w:t>
      </w:r>
      <w:r>
        <w:rPr>
          <w:rFonts w:ascii="Calibri" w:hAnsi="Calibri"/>
          <w:b w:val="false"/>
          <w:bCs w:val="false"/>
          <w:sz w:val="20"/>
          <w:szCs w:val="20"/>
          <w:lang w:val="en-US"/>
        </w:rPr>
        <w:t xml:space="preserve">this </w:t>
      </w:r>
      <w:r>
        <w:rPr>
          <w:rFonts w:ascii="Calibri" w:hAnsi="Calibri"/>
          <w:b w:val="false"/>
          <w:bCs w:val="false"/>
          <w:sz w:val="20"/>
          <w:szCs w:val="20"/>
          <w:lang w:val="en-US"/>
        </w:rPr>
        <w:t xml:space="preserve">study </w:t>
      </w:r>
      <w:del w:id="30" w:author="Unknown Author" w:date="2022-07-11T16:54:56Z">
        <w:r>
          <w:rPr>
            <w:rFonts w:ascii="Calibri" w:hAnsi="Calibri"/>
            <w:b w:val="false"/>
            <w:bCs w:val="false"/>
            <w:sz w:val="20"/>
            <w:szCs w:val="20"/>
            <w:lang w:val="en-US"/>
          </w:rPr>
          <w:delText xml:space="preserve">we </w:delText>
        </w:r>
      </w:del>
      <w:ins w:id="31" w:author="Unknown Author" w:date="2022-07-11T16:55:02Z">
        <w:r>
          <w:rPr>
            <w:rFonts w:ascii="Calibri" w:hAnsi="Calibri"/>
            <w:b w:val="false"/>
            <w:bCs w:val="false"/>
            <w:sz w:val="20"/>
            <w:szCs w:val="20"/>
            <w:lang w:val="en-US"/>
          </w:rPr>
          <w:t xml:space="preserve">combined </w:t>
        </w:r>
      </w:ins>
      <w:r>
        <w:rPr>
          <w:rFonts w:ascii="Calibri" w:hAnsi="Calibri"/>
          <w:b w:val="false"/>
          <w:bCs w:val="false"/>
          <w:sz w:val="20"/>
          <w:szCs w:val="20"/>
          <w:lang w:val="en-US"/>
          <w:lang w:val="en-US"/>
          <w:rPrChange w:id="0" w:author="Unknown Author" w:date="2022-07-11T17:07:22Z">
            <w:rPr>
              <w:sz w:val="20"/>
            </w:rPr>
          </w:rPrChange>
        </w:rPr>
        <w:t xml:space="preserve">the </w:t>
      </w:r>
      <w:ins w:id="33" w:author="Unknown Author" w:date="2022-07-11T16:55:05Z">
        <w:r>
          <w:rPr>
            <w:rFonts w:ascii="Calibri" w:hAnsi="Calibri"/>
            <w:b w:val="false"/>
            <w:bCs w:val="false"/>
            <w:sz w:val="20"/>
            <w:szCs w:val="20"/>
            <w:lang w:val="en-US"/>
          </w:rPr>
          <w:t xml:space="preserve">idea of the so called </w:t>
        </w:r>
      </w:ins>
      <w:r>
        <w:rPr>
          <w:rFonts w:ascii="Calibri" w:hAnsi="Calibri"/>
          <w:b w:val="false"/>
          <w:bCs w:val="false"/>
          <w:sz w:val="20"/>
          <w:szCs w:val="20"/>
          <w:lang w:val="en-US"/>
          <w:lang w:val="en-US"/>
          <w:rPrChange w:id="0" w:author="Unknown Author" w:date="2022-07-11T17:07:22Z">
            <w:rPr>
              <w:sz w:val="20"/>
            </w:rPr>
          </w:rPrChange>
        </w:rPr>
        <w:t xml:space="preserve">social determinants of health </w:t>
      </w:r>
      <w:del w:id="35" w:author="Unknown Author" w:date="2022-07-11T16:55:20Z">
        <w:r>
          <w:rPr>
            <w:rFonts w:ascii="Calibri" w:hAnsi="Calibri"/>
            <w:b w:val="false"/>
            <w:bCs w:val="false"/>
            <w:sz w:val="20"/>
            <w:szCs w:val="20"/>
            <w:lang w:val="en-US"/>
          </w:rPr>
          <w:delText xml:space="preserve">which posits </w:delText>
        </w:r>
      </w:del>
      <w:r>
        <w:rPr>
          <w:rFonts w:ascii="Calibri" w:hAnsi="Calibri"/>
          <w:b w:val="false"/>
          <w:bCs w:val="false"/>
          <w:sz w:val="20"/>
          <w:szCs w:val="20"/>
          <w:lang w:val="en-US"/>
          <w:lang w:val="en-US"/>
          <w:rPrChange w:id="0" w:author="Unknown Author" w:date="2022-07-11T17:07:22Z">
            <w:rPr>
              <w:sz w:val="20"/>
            </w:rPr>
          </w:rPrChange>
        </w:rPr>
        <w:t xml:space="preserve">individual and structural barriers in access to health care </w:t>
      </w:r>
      <w:del w:id="37" w:author="Unknown Author" w:date="2022-07-11T16:55:25Z">
        <w:r>
          <w:rPr>
            <w:rFonts w:ascii="Calibri" w:hAnsi="Calibri"/>
            <w:b w:val="false"/>
            <w:bCs w:val="false"/>
            <w:sz w:val="20"/>
            <w:szCs w:val="20"/>
            <w:lang w:val="en-US"/>
          </w:rPr>
          <w:delText xml:space="preserve">and investigated which barriers were particularly </w:delText>
        </w:r>
      </w:del>
      <w:del w:id="38" w:author="Unknown Author" w:date="2022-07-11T16:55:49Z">
        <w:r>
          <w:rPr>
            <w:rFonts w:ascii="Calibri" w:hAnsi="Calibri"/>
            <w:b w:val="false"/>
            <w:bCs w:val="false"/>
            <w:sz w:val="20"/>
            <w:szCs w:val="20"/>
            <w:lang w:val="en-US"/>
          </w:rPr>
          <w:delText xml:space="preserve">limiting </w:delText>
        </w:r>
      </w:del>
      <w:ins w:id="39" w:author="Unknown Author" w:date="2022-07-11T16:56:05Z">
        <w:r>
          <w:rPr>
            <w:rFonts w:ascii="Calibri" w:hAnsi="Calibri"/>
            <w:b w:val="false"/>
            <w:bCs w:val="false"/>
            <w:sz w:val="20"/>
            <w:szCs w:val="20"/>
            <w:lang w:val="en-US"/>
          </w:rPr>
          <w:t xml:space="preserve">for German </w:t>
        </w:r>
      </w:ins>
      <w:r>
        <w:rPr>
          <w:rFonts w:ascii="Calibri" w:hAnsi="Calibri"/>
          <w:rFonts w:ascii="Calibri" w:hAnsi="Calibri"/>
          <w:b w:val="false"/>
          <w:bCs w:val="false"/>
          <w:sz w:val="20"/>
          <w:szCs w:val="20"/>
          <w:lang w:val="en-US"/>
          <w:lang w:val="en-US"/>
          <w:rPrChange w:id="0" w:author="Unknown Author" w:date="2022-07-11T17:07:22Z">
            <w:rPr>
              <w:sz w:val="20"/>
              <w:b/>
              <w:szCs w:val="20"/>
              <w:bCs/>
            </w:rPr>
          </w:rPrChange>
        </w:rPr>
        <w:t>PD</w:t>
      </w:r>
      <w:ins w:id="41" w:author="Unknown Author" w:date="2022-07-11T16:55:51Z">
        <w:r>
          <w:rPr>
            <w:rFonts w:ascii="Calibri" w:hAnsi="Calibri"/>
            <w:b w:val="false"/>
            <w:bCs w:val="false"/>
            <w:sz w:val="20"/>
            <w:szCs w:val="20"/>
            <w:lang w:val="en-US"/>
          </w:rPr>
          <w:t>-</w:t>
        </w:r>
      </w:ins>
      <w:ins w:id="42" w:author="Unknown Author" w:date="2022-07-11T16:55:51Z">
        <w:r>
          <w:rPr>
            <w:rFonts w:ascii="Calibri" w:hAnsi="Calibri"/>
            <w:b w:val="false"/>
            <w:bCs w:val="false"/>
            <w:sz w:val="20"/>
            <w:szCs w:val="20"/>
            <w:lang w:val="en-US"/>
          </w:rPr>
          <w:t>patients’</w:t>
        </w:r>
      </w:ins>
      <w:del w:id="43" w:author="Unknown Author" w:date="2022-07-11T17:03:16Z">
        <w:r>
          <w:rPr>
            <w:rFonts w:ascii="Calibri" w:hAnsi="Calibri"/>
            <w:b w:val="false"/>
            <w:bCs w:val="false"/>
            <w:sz w:val="20"/>
            <w:szCs w:val="20"/>
            <w:lang w:val="en-US"/>
          </w:rPr>
          <w:delText>.</w:delText>
        </w:r>
      </w:del>
      <w:r>
        <w:rPr>
          <w:rFonts w:ascii="Calibri" w:hAnsi="Calibri"/>
          <w:b w:val="false"/>
          <w:bCs w:val="false"/>
          <w:sz w:val="20"/>
          <w:szCs w:val="20"/>
          <w:lang w:val="en-US"/>
        </w:rPr>
        <w:t xml:space="preserve"> </w:t>
      </w:r>
      <w:r>
        <w:rPr>
          <w:rFonts w:ascii="Calibri" w:hAnsi="Calibri"/>
          <w:b w:val="false"/>
          <w:bCs w:val="false"/>
          <w:sz w:val="20"/>
          <w:szCs w:val="20"/>
          <w:lang w:val="en-US"/>
        </w:rPr>
        <w:t xml:space="preserve">By means of a Generalized Linear model (GLM), we could delineate </w:t>
      </w:r>
      <w:r>
        <w:rPr>
          <w:rFonts w:ascii="Calibri" w:hAnsi="Calibri"/>
          <w:b w:val="false"/>
          <w:bCs w:val="false"/>
          <w:sz w:val="20"/>
          <w:szCs w:val="20"/>
        </w:rPr>
        <w:t>significant predictors</w:t>
      </w:r>
      <w:r>
        <w:rPr>
          <w:rFonts w:ascii="Calibri" w:hAnsi="Calibri"/>
          <w:b w:val="false"/>
          <w:bCs w:val="false"/>
          <w:sz w:val="20"/>
          <w:szCs w:val="20"/>
        </w:rPr>
        <w:t xml:space="preserve"> </w:t>
      </w:r>
      <w:r>
        <w:rPr>
          <w:rFonts w:ascii="Calibri" w:hAnsi="Calibri"/>
          <w:b w:val="false"/>
          <w:bCs w:val="false"/>
          <w:sz w:val="20"/>
          <w:szCs w:val="20"/>
        </w:rPr>
        <w:t xml:space="preserve">for </w:t>
      </w:r>
      <w:r>
        <w:rPr>
          <w:rFonts w:ascii="Calibri" w:hAnsi="Calibri"/>
          <w:b w:val="false"/>
          <w:bCs w:val="false"/>
          <w:sz w:val="20"/>
          <w:szCs w:val="20"/>
        </w:rPr>
        <w:t xml:space="preserve">551 </w:t>
      </w:r>
      <w:r>
        <w:rPr>
          <w:rFonts w:ascii="Calibri" w:hAnsi="Calibri"/>
          <w:b w:val="false"/>
          <w:bCs w:val="false"/>
          <w:sz w:val="20"/>
          <w:szCs w:val="20"/>
        </w:rPr>
        <w:t>filled out</w:t>
      </w:r>
      <w:r>
        <w:rPr>
          <w:rFonts w:ascii="Calibri" w:hAnsi="Calibri"/>
          <w:b w:val="false"/>
          <w:bCs w:val="false"/>
          <w:sz w:val="20"/>
          <w:szCs w:val="20"/>
        </w:rPr>
        <w:t xml:space="preserve"> questionnaires</w:t>
      </w:r>
      <w:r>
        <w:rPr>
          <w:rFonts w:ascii="Calibri" w:hAnsi="Calibri"/>
          <w:b w:val="false"/>
          <w:bCs w:val="false"/>
          <w:sz w:val="20"/>
          <w:szCs w:val="20"/>
        </w:rPr>
        <w:t xml:space="preserve">. </w:t>
      </w:r>
      <w:r>
        <w:rPr>
          <w:rFonts w:ascii="Calibri" w:hAnsi="Calibri"/>
          <w:b w:val="false"/>
          <w:bCs w:val="false"/>
          <w:sz w:val="20"/>
          <w:szCs w:val="20"/>
        </w:rPr>
        <w:t xml:space="preserve">While </w:t>
      </w:r>
      <w:r>
        <w:rPr>
          <w:rFonts w:ascii="Calibri" w:hAnsi="Calibri"/>
          <w:b w:val="false"/>
          <w:bCs w:val="false"/>
          <w:sz w:val="20"/>
          <w:szCs w:val="20"/>
        </w:rPr>
        <w:t>s</w:t>
      </w:r>
      <w:r>
        <w:rPr>
          <w:rFonts w:ascii="Calibri" w:hAnsi="Calibri"/>
          <w:b w:val="false"/>
          <w:bCs w:val="false"/>
          <w:sz w:val="20"/>
          <w:szCs w:val="20"/>
        </w:rPr>
        <w:t xml:space="preserve">atisfaction for </w:t>
      </w:r>
      <w:r>
        <w:rPr>
          <w:rFonts w:ascii="Calibri" w:hAnsi="Calibri"/>
          <w:b w:val="false"/>
          <w:bCs w:val="false"/>
          <w:sz w:val="20"/>
          <w:szCs w:val="20"/>
          <w:lang w:val="en-US"/>
        </w:rPr>
        <w:t>PD-</w:t>
      </w:r>
      <w:r>
        <w:rPr>
          <w:rFonts w:ascii="Calibri" w:hAnsi="Calibri"/>
          <w:b w:val="false"/>
          <w:bCs w:val="false"/>
          <w:sz w:val="20"/>
          <w:szCs w:val="20"/>
        </w:rPr>
        <w:t>related care significantly decreased during the pandemic</w:t>
      </w:r>
      <w:r>
        <w:rPr>
          <w:rFonts w:ascii="Calibri" w:hAnsi="Calibri"/>
          <w:b w:val="false"/>
          <w:bCs w:val="false"/>
          <w:sz w:val="20"/>
          <w:szCs w:val="20"/>
        </w:rPr>
        <w:t xml:space="preserve">, </w:t>
      </w:r>
      <w:r>
        <w:rPr>
          <w:rFonts w:ascii="Calibri" w:hAnsi="Calibri"/>
          <w:b w:val="false"/>
          <w:bCs w:val="false"/>
          <w:sz w:val="20"/>
          <w:szCs w:val="20"/>
          <w:lang w:val="en-US"/>
        </w:rPr>
        <w:t xml:space="preserve">our data indicates </w:t>
      </w:r>
      <w:r>
        <w:rPr>
          <w:rFonts w:ascii="Calibri" w:hAnsi="Calibri"/>
          <w:b w:val="false"/>
          <w:bCs w:val="false"/>
          <w:sz w:val="20"/>
          <w:szCs w:val="20"/>
        </w:rPr>
        <w:t xml:space="preserve">factors such as educational level, perceived expertise of healthcare providers, confidence in remote care, perceived ease of obtaining healthcare and the ability to access care prior to the pandemic, the density of neurologists within the area of living and the ability to overcome barriers </w:t>
      </w:r>
      <w:r>
        <w:rPr>
          <w:rFonts w:ascii="Calibri" w:hAnsi="Calibri"/>
          <w:b w:val="false"/>
          <w:bCs w:val="false"/>
          <w:sz w:val="20"/>
          <w:szCs w:val="20"/>
        </w:rPr>
        <w:t xml:space="preserve">as </w:t>
      </w:r>
      <w:r>
        <w:rPr>
          <w:rFonts w:ascii="Calibri" w:hAnsi="Calibri"/>
          <w:b w:val="false"/>
          <w:bCs w:val="false"/>
          <w:sz w:val="20"/>
          <w:szCs w:val="20"/>
        </w:rPr>
        <w:t>indicative of higher odds to perceive unmet needs during the pandemic.</w:t>
      </w:r>
      <w:r>
        <w:rPr>
          <w:rFonts w:ascii="Calibri" w:hAnsi="Calibri"/>
          <w:b w:val="false"/>
          <w:bCs w:val="false"/>
          <w:sz w:val="20"/>
          <w:szCs w:val="20"/>
          <w:lang w:val="en-US"/>
        </w:rPr>
        <w:t xml:space="preserve"> </w:t>
      </w:r>
      <w:r>
        <w:rPr>
          <w:rFonts w:ascii="Calibri" w:hAnsi="Calibri"/>
          <w:b w:val="false"/>
          <w:bCs w:val="false"/>
          <w:sz w:val="20"/>
          <w:szCs w:val="20"/>
          <w:lang w:val="en-US"/>
        </w:rPr>
        <w:t xml:space="preserve">Our data can help to understand which patients need special attention in future </w:t>
      </w:r>
      <w:r>
        <w:rPr>
          <w:rFonts w:ascii="Calibri" w:hAnsi="Calibri"/>
          <w:b w:val="false"/>
          <w:bCs w:val="false"/>
          <w:sz w:val="20"/>
          <w:szCs w:val="20"/>
          <w:lang w:val="en-US"/>
        </w:rPr>
        <w:t>C</w:t>
      </w:r>
      <w:r>
        <w:rPr>
          <w:rFonts w:ascii="Calibri" w:hAnsi="Calibri"/>
          <w:b w:val="false"/>
          <w:bCs w:val="false"/>
          <w:sz w:val="20"/>
          <w:szCs w:val="20"/>
          <w:lang w:val="en-US"/>
        </w:rPr>
        <w:t>ovid-19 outbreaks. At the same time, there is the potential to extrapolate the results to the general population and to the broader question of where limited healthcare resources should be allocated to target the best possible care for PD patients.</w:t>
      </w:r>
    </w:p>
    <w:p>
      <w:pPr>
        <w:pStyle w:val="Default"/>
        <w:spacing w:lineRule="auto" w:line="360"/>
        <w:jc w:val="both"/>
        <w:rPr>
          <w:rFonts w:ascii="Calibri" w:hAnsi="Calibri"/>
          <w:b w:val="false"/>
          <w:b w:val="false"/>
          <w:bCs w:val="false"/>
          <w:sz w:val="20"/>
          <w:szCs w:val="20"/>
        </w:rPr>
      </w:pPr>
      <w:r>
        <w:rPr>
          <w:rFonts w:ascii="Calibri" w:hAnsi="Calibri"/>
          <w:rFonts w:ascii="Arial" w:hAnsi="Arial" w:eastAsia="Cambria" w:cs="Arial"/>
          <w:b w:val="false"/>
          <w:bCs w:val="false"/>
          <w:color w:val="000000"/>
          <w:sz w:val="20"/>
          <w:szCs w:val="20"/>
          <w:lang w:eastAsia="en-US"/>
          <w:rPrChange w:id="0" w:author="Unknown Author" w:date="2022-07-11T17:07:22Z">
            <w:rPr>
              <w:sz w:val="23"/>
              <w:szCs w:val="23"/>
            </w:rPr>
          </w:rPrChange>
        </w:rPr>
        <w:t xml:space="preserve">The manuscript was prepared according to the Journal’s Instructions for Authors and is submitted online. All Co-authors have seen and agree with the contents of this manuscript. The material in the manuscript has not been published before and is not being considered for publication elsewhere. We hope that you find our manuscript sufficiently stimulating and worthy of publication in your journal. </w:t>
      </w:r>
    </w:p>
    <w:p>
      <w:pPr>
        <w:pStyle w:val="Default"/>
        <w:spacing w:lineRule="auto" w:line="360"/>
        <w:jc w:val="both"/>
        <w:rPr>
          <w:rFonts w:ascii="Calibri" w:hAnsi="Calibri"/>
          <w:b w:val="false"/>
          <w:b w:val="false"/>
          <w:bCs w:val="false"/>
          <w:sz w:val="20"/>
          <w:szCs w:val="20"/>
        </w:rPr>
      </w:pPr>
      <w:r>
        <w:rPr>
          <w:rFonts w:ascii="Calibri" w:hAnsi="Calibri"/>
          <w:b w:val="false"/>
          <w:bCs w:val="false"/>
          <w:sz w:val="20"/>
          <w:szCs w:val="20"/>
        </w:rPr>
      </w:r>
    </w:p>
    <w:p>
      <w:pPr>
        <w:pStyle w:val="Default"/>
        <w:spacing w:lineRule="auto" w:line="360"/>
        <w:jc w:val="both"/>
        <w:rPr>
          <w:rFonts w:ascii="Calibri" w:hAnsi="Calibri"/>
          <w:b w:val="false"/>
          <w:b w:val="false"/>
          <w:bCs w:val="false"/>
          <w:sz w:val="20"/>
          <w:szCs w:val="20"/>
        </w:rPr>
      </w:pPr>
      <w:r>
        <w:rPr>
          <w:rFonts w:ascii="Calibri" w:hAnsi="Calibri"/>
          <w:rFonts w:ascii="Arial" w:hAnsi="Arial" w:eastAsia="Cambria" w:cs="Arial"/>
          <w:b w:val="false"/>
          <w:bCs w:val="false"/>
          <w:color w:val="000000"/>
          <w:sz w:val="20"/>
          <w:szCs w:val="20"/>
          <w:lang w:eastAsia="en-US"/>
          <w:rPrChange w:id="0" w:author="Unknown Author" w:date="2022-07-11T17:07:22Z">
            <w:rPr>
              <w:sz w:val="23"/>
              <w:szCs w:val="23"/>
            </w:rPr>
          </w:rPrChange>
        </w:rPr>
        <w:t xml:space="preserve">Yours sincerely, </w:t>
      </w:r>
    </w:p>
    <w:p>
      <w:pPr>
        <w:pStyle w:val="Default"/>
        <w:spacing w:lineRule="auto" w:line="360"/>
        <w:jc w:val="both"/>
        <w:rPr>
          <w:rFonts w:ascii="Calibri" w:hAnsi="Calibri"/>
          <w:b w:val="false"/>
          <w:b w:val="false"/>
          <w:bCs w:val="false"/>
          <w:sz w:val="20"/>
          <w:szCs w:val="20"/>
        </w:rPr>
      </w:pPr>
      <w:r>
        <w:rPr>
          <w:rFonts w:ascii="Calibri" w:hAnsi="Calibri"/>
          <w:b w:val="false"/>
          <w:bCs w:val="false"/>
          <w:sz w:val="20"/>
          <w:szCs w:val="20"/>
        </w:rPr>
      </w:r>
    </w:p>
    <w:p>
      <w:pPr>
        <w:pStyle w:val="Normal"/>
        <w:spacing w:lineRule="auto" w:line="360"/>
        <w:jc w:val="both"/>
        <w:rPr>
          <w:rFonts w:ascii="Calibri" w:hAnsi="Calibri" w:eastAsia="Cambria" w:cs="Arial"/>
          <w:b w:val="false"/>
          <w:b w:val="false"/>
          <w:bCs w:val="false"/>
          <w:color w:val="000000"/>
          <w:sz w:val="20"/>
          <w:szCs w:val="20"/>
          <w:lang w:val="en-US" w:eastAsia="en-US"/>
        </w:rPr>
      </w:pPr>
      <w:r>
        <w:rPr>
          <w:rFonts w:eastAsia="Cambria" w:cs="Arial" w:ascii="Calibri" w:hAnsi="Calibri"/>
          <w:rFonts w:ascii="Arial" w:hAnsi="Arial" w:eastAsia="Cambria" w:cs="Arial"/>
          <w:b w:val="false"/>
          <w:bCs w:val="false"/>
          <w:color w:val="000000"/>
          <w:color w:val="000000"/>
          <w:sz w:val="20"/>
          <w:szCs w:val="20"/>
          <w:lang w:val="en-US" w:eastAsia="en-US"/>
          <w:lang w:val="en-US" w:eastAsia="en-US"/>
          <w:rPrChange w:id="0" w:author="Unknown Author" w:date="2022-07-11T17:07:22Z">
            <w:rPr>
              <w:sz w:val="23"/>
              <w:szCs w:val="23"/>
            </w:rPr>
          </w:rPrChange>
        </w:rPr>
        <w:t>D. Pedrosa, M.D., on behalf of all co-authors</w:t>
      </w:r>
    </w:p>
    <w:p>
      <w:pPr>
        <w:pStyle w:val="Normal"/>
        <w:spacing w:before="0" w:after="160"/>
        <w:rPr>
          <w:rFonts w:ascii="Calibri" w:hAnsi="Calibri"/>
          <w:b w:val="false"/>
          <w:b w:val="false"/>
          <w:bCs w:val="false"/>
          <w:sz w:val="20"/>
          <w:szCs w:val="20"/>
        </w:rPr>
      </w:pPr>
      <w:r>
        <w:rPr>
          <w:rFonts w:ascii="Calibri" w:hAnsi="Calibri"/>
          <w:b w:val="false"/>
          <w:bCs w:val="false"/>
          <w:sz w:val="20"/>
          <w:szCs w:val="20"/>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en-DE"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DE" w:eastAsia="en-US" w:bidi="ar-SA"/>
    </w:rPr>
  </w:style>
  <w:style w:type="character" w:styleId="DefaultParagraphFont">
    <w:name w:val="Default Paragraph Font"/>
    <w:qFormat/>
    <w:rPr/>
  </w:style>
  <w:style w:type="character" w:styleId="SprechblasentextZchn">
    <w:name w:val="Sprechblasentext Zchn"/>
    <w:basedOn w:val="DefaultParagraphFont"/>
    <w:link w:val="BalloonText"/>
    <w:qFormat/>
    <w:rPr>
      <w:rFonts w:ascii="Segoe UI" w:hAnsi="Segoe UI" w:cs="Segoe UI"/>
      <w:sz w:val="18"/>
      <w:szCs w:val="18"/>
    </w:rPr>
  </w:style>
  <w:style w:type="character" w:styleId="HTMLVorformatiertZchn">
    <w:name w:val="HTML Vorformatiert Zchn"/>
    <w:basedOn w:val="DefaultParagraphFont"/>
    <w:link w:val="HTMLPreformatted"/>
    <w:qFormat/>
    <w:rPr>
      <w:rFonts w:ascii="Consolas" w:hAnsi="Consola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SprechblasentextZchn"/>
    <w:qFormat/>
    <w:pPr>
      <w:spacing w:lineRule="auto" w:line="240" w:before="0" w:after="0"/>
    </w:pPr>
    <w:rPr>
      <w:rFonts w:ascii="Segoe UI" w:hAnsi="Segoe UI" w:cs="Segoe UI"/>
      <w:sz w:val="18"/>
      <w:szCs w:val="18"/>
    </w:rPr>
  </w:style>
  <w:style w:type="paragraph" w:styleId="HTMLPreformatted">
    <w:name w:val="HTML Preformatted"/>
    <w:basedOn w:val="Normal"/>
    <w:link w:val="HTMLVorformatiertZchn"/>
    <w:qFormat/>
    <w:pPr>
      <w:spacing w:lineRule="auto" w:line="240" w:before="0" w:after="0"/>
    </w:pPr>
    <w:rPr>
      <w:rFonts w:ascii="Consolas" w:hAnsi="Consolas"/>
      <w:sz w:val="20"/>
      <w:szCs w:val="20"/>
    </w:rPr>
  </w:style>
  <w:style w:type="paragraph" w:styleId="Default">
    <w:name w:val="Default"/>
    <w:qFormat/>
    <w:pPr>
      <w:widowControl/>
      <w:kinsoku w:val="true"/>
      <w:overflowPunct w:val="true"/>
      <w:autoSpaceDE w:val="true"/>
      <w:bidi w:val="0"/>
      <w:spacing w:before="0" w:after="0"/>
      <w:jc w:val="left"/>
    </w:pPr>
    <w:rPr>
      <w:rFonts w:ascii="Arial" w:hAnsi="Arial" w:eastAsia="Cambria" w:cs="Arial"/>
      <w:color w:val="000000"/>
      <w:kern w:val="0"/>
      <w:sz w:val="24"/>
      <w:szCs w:val="24"/>
      <w:lang w:eastAsia="en-US" w:val="en-DE"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TotalTime>
  <Application>LibreOffice/7.3.4.2$Linux_X86_64 LibreOffice_project/30$Build-2</Application>
  <AppVersion>15.0000</AppVersion>
  <Pages>1</Pages>
  <Words>380</Words>
  <Characters>2068</Characters>
  <CharactersWithSpaces>2447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2022-07-11T08:02:00Z</dcterms:created>
  <dc:creator>Marlena</dc:creator>
  <dc:description/>
  <dc:language>de-DE</dc:language>
  <cp:lastModifiedBy/>
  <dcterms:modified xsi:type="dcterms:W3CDTF">2022-07-11T17:07:31Z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